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A" w:rsidRDefault="00DE253A" w:rsidP="00DE253A">
      <w:pPr>
        <w:spacing w:after="0" w:line="360" w:lineRule="auto"/>
        <w:rPr>
          <w:ins w:id="0" w:author="Loni" w:date="2016-03-11T13:46:00Z"/>
        </w:rPr>
      </w:pPr>
      <w:ins w:id="1" w:author="Loni" w:date="2016-03-11T13:46:00Z">
        <w:r>
          <w:t>Green sticky change</w:t>
        </w:r>
      </w:ins>
    </w:p>
    <w:p w:rsidR="00000000" w:rsidRDefault="00AE1639">
      <w:pPr>
        <w:spacing w:after="0" w:line="360" w:lineRule="auto"/>
        <w:rPr>
          <w:ins w:id="2" w:author="Loni" w:date="2016-03-11T13:46:00Z"/>
        </w:rPr>
        <w:pPrChange w:id="3" w:author="Ng" w:date="2016-03-11T11:02:00Z">
          <w:pPr/>
        </w:pPrChange>
      </w:pPr>
    </w:p>
    <w:p w:rsidR="00000000" w:rsidRDefault="00151731">
      <w:pPr>
        <w:spacing w:after="0" w:line="360" w:lineRule="auto"/>
        <w:pPrChange w:id="4" w:author="Ng" w:date="2016-03-11T11:02:00Z">
          <w:pPr/>
        </w:pPrChange>
      </w:pPr>
      <w:r>
        <w:t>Author : Nat</w:t>
      </w:r>
      <w:r w:rsidR="00B8320F">
        <w:t xml:space="preserve">, </w:t>
      </w:r>
      <w:commentRangeStart w:id="5"/>
      <w:ins w:id="6" w:author="Ng" w:date="2016-03-11T11:02:00Z">
        <w:r w:rsidR="00DF6DE7">
          <w:t>Harry</w:t>
        </w:r>
      </w:ins>
      <w:commentRangeEnd w:id="5"/>
      <w:r w:rsidR="00B34A48">
        <w:rPr>
          <w:rStyle w:val="CommentReference"/>
        </w:rPr>
        <w:commentReference w:id="5"/>
      </w:r>
      <w:ins w:id="7" w:author="Ng" w:date="2016-03-11T11:02:00Z">
        <w:r w:rsidR="00DF6DE7">
          <w:t xml:space="preserve"> Potter, </w:t>
        </w:r>
      </w:ins>
      <w:del w:id="8" w:author="Ng" w:date="2016-03-11T11:01:00Z">
        <w:r w:rsidR="00B8320F" w:rsidDel="00AA6B94">
          <w:delText>Usain Bolt</w:delText>
        </w:r>
      </w:del>
      <w:ins w:id="9" w:author="Loni" w:date="2016-03-11T12:21:00Z">
        <w:r w:rsidR="00B50A05">
          <w:t>dumbledore cannot join us</w:t>
        </w:r>
        <w:r w:rsidR="008B1075">
          <w:t>, he is too busy</w:t>
        </w:r>
      </w:ins>
    </w:p>
    <w:p w:rsidR="00000000" w:rsidRDefault="00151731">
      <w:pPr>
        <w:spacing w:after="0" w:line="360" w:lineRule="auto"/>
        <w:pPrChange w:id="10" w:author="Ng" w:date="2016-03-11T11:02:00Z">
          <w:pPr/>
        </w:pPrChange>
      </w:pPr>
      <w:r>
        <w:t xml:space="preserve">Blah blah blah masterpiece </w:t>
      </w:r>
    </w:p>
    <w:p w:rsidR="00000000" w:rsidRDefault="00DF6DE7">
      <w:pPr>
        <w:spacing w:after="0" w:line="360" w:lineRule="auto"/>
        <w:ind w:left="360"/>
        <w:rPr>
          <w:ins w:id="11" w:author="Ng" w:date="2016-03-11T11:02:00Z"/>
        </w:rPr>
        <w:pPrChange w:id="12" w:author="Ng" w:date="2016-03-11T11:02:00Z">
          <w:pPr>
            <w:ind w:left="360"/>
          </w:pPr>
        </w:pPrChange>
      </w:pPr>
      <w:r>
        <w:t>I</w:t>
      </w:r>
      <w:r w:rsidR="009B0A18">
        <w:t>ntro</w:t>
      </w:r>
    </w:p>
    <w:p w:rsidR="00000000" w:rsidRDefault="00DF6DE7">
      <w:pPr>
        <w:spacing w:after="0" w:line="360" w:lineRule="auto"/>
        <w:ind w:left="360"/>
        <w:rPr>
          <w:ins w:id="13" w:author="Ng" w:date="2016-03-11T11:03:00Z"/>
        </w:rPr>
        <w:pPrChange w:id="14" w:author="Ng" w:date="2016-03-11T11:02:00Z">
          <w:pPr>
            <w:ind w:left="360"/>
          </w:pPr>
        </w:pPrChange>
      </w:pPr>
      <w:ins w:id="15" w:author="Ng" w:date="2016-03-11T11:02:00Z">
        <w:r>
          <w:t>Inserted something</w:t>
        </w:r>
      </w:ins>
      <w:r w:rsidR="009B0A18">
        <w:br/>
        <w:t>material</w:t>
      </w:r>
      <w:r w:rsidR="009B0A18">
        <w:br/>
        <w:t>discussion</w:t>
      </w:r>
      <w:r w:rsidR="00B8320F">
        <w:br/>
        <w:t>conclusions</w:t>
      </w:r>
    </w:p>
    <w:p w:rsidR="00000000" w:rsidRDefault="0005202E">
      <w:pPr>
        <w:spacing w:after="0" w:line="360" w:lineRule="auto"/>
        <w:ind w:left="360"/>
        <w:rPr>
          <w:ins w:id="16" w:author="Loni" w:date="2016-03-11T11:48:00Z"/>
          <w:b/>
        </w:rPr>
        <w:pPrChange w:id="17" w:author="Ng" w:date="2016-03-11T11:02:00Z">
          <w:pPr>
            <w:ind w:left="360"/>
          </w:pPr>
        </w:pPrChange>
      </w:pPr>
      <w:ins w:id="18" w:author="Ng" w:date="2016-03-11T11:03:00Z">
        <w:r>
          <w:t>Some conclusions</w:t>
        </w:r>
      </w:ins>
      <w:r w:rsidR="00B8320F">
        <w:br/>
      </w:r>
      <w:commentRangeStart w:id="19"/>
      <w:r w:rsidR="00B8320F" w:rsidRPr="00212DD6">
        <w:rPr>
          <w:b/>
        </w:rPr>
        <w:t>references</w:t>
      </w:r>
      <w:commentRangeEnd w:id="19"/>
      <w:r>
        <w:rPr>
          <w:rStyle w:val="CommentReference"/>
        </w:rPr>
        <w:commentReference w:id="19"/>
      </w:r>
    </w:p>
    <w:p w:rsidR="00000000" w:rsidRDefault="00AE1639">
      <w:pPr>
        <w:spacing w:after="0" w:line="360" w:lineRule="auto"/>
        <w:rPr>
          <w:ins w:id="20" w:author="Loni" w:date="2016-03-11T11:48:00Z"/>
          <w:b/>
        </w:rPr>
        <w:pPrChange w:id="21" w:author="Loni" w:date="2016-03-11T11:49:00Z">
          <w:pPr>
            <w:ind w:left="360"/>
          </w:pPr>
        </w:pPrChange>
      </w:pPr>
    </w:p>
    <w:p w:rsidR="00000000" w:rsidRDefault="00AE1639">
      <w:pPr>
        <w:spacing w:after="0" w:line="360" w:lineRule="auto"/>
        <w:ind w:left="360"/>
        <w:rPr>
          <w:ins w:id="22" w:author="Loni" w:date="2016-03-11T11:48:00Z"/>
          <w:b/>
        </w:rPr>
        <w:pPrChange w:id="23" w:author="Ng" w:date="2016-03-11T11:02:00Z">
          <w:pPr>
            <w:ind w:left="360"/>
          </w:pPr>
        </w:pPrChange>
      </w:pPr>
    </w:p>
    <w:p w:rsidR="00000000" w:rsidRDefault="00B34A48">
      <w:pPr>
        <w:spacing w:after="0" w:line="360" w:lineRule="auto"/>
        <w:ind w:left="360"/>
        <w:rPr>
          <w:ins w:id="24" w:author="Ng" w:date="2016-03-11T11:59:00Z"/>
        </w:rPr>
        <w:pPrChange w:id="25" w:author="Ng" w:date="2016-03-11T11:02:00Z">
          <w:pPr>
            <w:ind w:left="360"/>
          </w:pPr>
        </w:pPrChange>
      </w:pPr>
      <w:ins w:id="26" w:author="Loni" w:date="2016-03-11T11:49:00Z">
        <w:r>
          <w:t>I like Harry Potter as well. Lets create a stor&lt;y</w:t>
        </w:r>
      </w:ins>
    </w:p>
    <w:p w:rsidR="00000000" w:rsidRDefault="00AE1639">
      <w:pPr>
        <w:spacing w:after="0" w:line="360" w:lineRule="auto"/>
        <w:ind w:left="360"/>
        <w:rPr>
          <w:ins w:id="27" w:author="Ng" w:date="2016-03-11T12:07:00Z"/>
        </w:rPr>
        <w:pPrChange w:id="28" w:author="Ng" w:date="2016-03-11T11:02:00Z">
          <w:pPr>
            <w:ind w:left="360"/>
          </w:pPr>
        </w:pPrChange>
      </w:pPr>
    </w:p>
    <w:p w:rsidR="00000000" w:rsidRDefault="00274EDB">
      <w:pPr>
        <w:spacing w:after="0" w:line="360" w:lineRule="auto"/>
        <w:ind w:left="360"/>
        <w:rPr>
          <w:ins w:id="29" w:author="Ng" w:date="2016-03-11T14:37:00Z"/>
        </w:rPr>
        <w:pPrChange w:id="30" w:author="Ng" w:date="2016-03-11T11:02:00Z">
          <w:pPr>
            <w:ind w:left="360"/>
          </w:pPr>
        </w:pPrChange>
      </w:pPr>
      <w:ins w:id="31" w:author="Ng" w:date="2016-03-11T12:07:00Z">
        <w:r>
          <w:t>Once upon a time….</w:t>
        </w:r>
      </w:ins>
      <w:ins w:id="32" w:author="Loni" w:date="2016-03-11T12:21:00Z">
        <w:r w:rsidR="00B50A05">
          <w:t>there was a girl</w:t>
        </w:r>
      </w:ins>
      <w:ins w:id="33" w:author="Ng" w:date="2016-03-11T12:41:00Z">
        <w:r w:rsidR="009C0C50">
          <w:t>….with a hawk</w:t>
        </w:r>
      </w:ins>
      <w:ins w:id="34" w:author="Loni" w:date="2016-03-11T13:50:00Z">
        <w:r w:rsidR="00584924">
          <w:t xml:space="preserve">, called Dumbledore. It </w:t>
        </w:r>
      </w:ins>
      <w:ins w:id="35" w:author="Loni" w:date="2016-03-11T13:51:00Z">
        <w:r w:rsidR="00584924">
          <w:t xml:space="preserve"> was truely amazing hawk, because it could</w:t>
        </w:r>
      </w:ins>
      <w:ins w:id="36" w:author="Loni" w:date="2016-03-11T13:50:00Z">
        <w:r w:rsidR="00584924">
          <w:t xml:space="preserve"> </w:t>
        </w:r>
      </w:ins>
      <w:ins w:id="37" w:author="Ng" w:date="2016-03-11T13:53:00Z">
        <w:r w:rsidR="00E100FE">
          <w:t>breath out fire and contempory dance.</w:t>
        </w:r>
      </w:ins>
      <w:ins w:id="38" w:author="Loni" w:date="2016-03-11T13:55:00Z">
        <w:r w:rsidR="00791C3F">
          <w:t xml:space="preserve"> Thze fire had the power to revive dead people and heal the injured. However anyone who watched the contemporary dance was pulled in a endless sleep</w:t>
        </w:r>
      </w:ins>
      <w:ins w:id="39" w:author="Ng" w:date="2016-03-11T13:57:00Z">
        <w:r w:rsidR="00E1749A">
          <w:t xml:space="preserve">. This was a particularly useful skill, as Dumbledore </w:t>
        </w:r>
      </w:ins>
      <w:ins w:id="40" w:author="Ng" w:date="2016-03-11T13:58:00Z">
        <w:r w:rsidR="001870FE">
          <w:t xml:space="preserve">was a budding artist and </w:t>
        </w:r>
      </w:ins>
      <w:ins w:id="41" w:author="Ng" w:date="2016-03-11T13:57:00Z">
        <w:r w:rsidR="00E1749A">
          <w:t>loved to draw on the faces of anyone trapped in the sleep</w:t>
        </w:r>
      </w:ins>
      <w:ins w:id="42" w:author="Ng" w:date="2016-03-11T13:58:00Z">
        <w:r w:rsidR="00E1749A">
          <w:t xml:space="preserve">. </w:t>
        </w:r>
      </w:ins>
      <w:ins w:id="43" w:author="Loni" w:date="2016-03-11T14:01:00Z">
        <w:r w:rsidR="00391EBD">
          <w:t xml:space="preserve"> However once he perfected his art, he wanted tob e a free hawk, and left the girl to wonder the world. He arrived in the pokemon world , where he meet Ash</w:t>
        </w:r>
      </w:ins>
      <w:ins w:id="44" w:author="Ng" w:date="2016-03-11T14:10:00Z">
        <w:r w:rsidR="00116F45">
          <w:t>. Ash wanted to catch Dumbledore in a pokeball, but didn’t anticipate his awesomeness. Riled by this act, Dumbledore instead decided to catch Ash in his own pokeball, setting him on course to catch all the poketrainers in the world!</w:t>
        </w:r>
      </w:ins>
      <w:ins w:id="45" w:author="Loni" w:date="2016-03-11T14:12:00Z">
        <w:r w:rsidR="00972CAD">
          <w:t xml:space="preserve"> And now the story began, the awesome story of Dumbledore, the hawk trying to become the best pokemaster </w:t>
        </w:r>
      </w:ins>
      <w:ins w:id="46" w:author="Loni" w:date="2016-03-11T14:13:00Z">
        <w:r w:rsidR="00972CAD">
          <w:t>oft he</w:t>
        </w:r>
      </w:ins>
      <w:ins w:id="47" w:author="Loni" w:date="2016-03-11T14:12:00Z">
        <w:r w:rsidR="00972CAD">
          <w:t xml:space="preserve"> </w:t>
        </w:r>
      </w:ins>
      <w:ins w:id="48" w:author="Loni" w:date="2016-03-11T14:13:00Z">
        <w:r w:rsidR="00972CAD">
          <w:t>world. However he had a big rivalvry. There was another pokemon setting people to sleep and writing on their faces, so there fore Dumbledore</w:t>
        </w:r>
      </w:ins>
      <w:ins w:id="49" w:author="Ng" w:date="2016-03-11T14:15:00Z">
        <w:r w:rsidR="00C606F6">
          <w:t xml:space="preserve"> realised</w:t>
        </w:r>
        <w:r w:rsidR="00442C91">
          <w:t xml:space="preserve"> he should try his </w:t>
        </w:r>
      </w:ins>
      <w:ins w:id="50" w:author="Ng" w:date="2016-03-11T14:16:00Z">
        <w:r w:rsidR="00442C91">
          <w:t xml:space="preserve">wing at firebending. First he needed to find a true master to learn from, so </w:t>
        </w:r>
      </w:ins>
      <w:ins w:id="51" w:author="Loni" w:date="2016-03-11T14:18:00Z">
        <w:r w:rsidR="00647A9A">
          <w:t>he went tot he fire naiton and found zuko</w:t>
        </w:r>
      </w:ins>
      <w:ins w:id="52" w:author="Loni" w:date="2016-03-11T14:19:00Z">
        <w:r w:rsidR="00647A9A">
          <w:t xml:space="preserve">.Zuko was very happy to teach Dumbledore to master firebending, however in return, dumbledore </w:t>
        </w:r>
      </w:ins>
      <w:ins w:id="53" w:author="Loni" w:date="2016-03-11T14:20:00Z">
        <w:r w:rsidR="00647A9A">
          <w:t>hast o</w:t>
        </w:r>
      </w:ins>
      <w:ins w:id="54" w:author="Loni" w:date="2016-03-11T14:19:00Z">
        <w:r w:rsidR="00647A9A">
          <w:t xml:space="preserve"> </w:t>
        </w:r>
      </w:ins>
      <w:ins w:id="55" w:author="Loni" w:date="2016-03-11T14:20:00Z">
        <w:r w:rsidR="00647A9A">
          <w:t>give up his power of healing and reviving people with his fire.</w:t>
        </w:r>
        <w:r w:rsidR="006D4EE3">
          <w:t xml:space="preserve"> </w:t>
        </w:r>
      </w:ins>
      <w:ins w:id="56" w:author="Loni" w:date="2016-03-11T14:21:00Z">
        <w:r w:rsidR="006D4EE3">
          <w:t xml:space="preserve"> However Dumbledore was not sure if he really wnated to give up his powers, it seemed tob e pretty useful, so he went tot he spirit world to find the spirit of light and ask her if he could keep both his powers of fire bending and fire reviving, she however said</w:t>
        </w:r>
      </w:ins>
      <w:ins w:id="57" w:author="Ng" w:date="2016-03-11T14:24:00Z">
        <w:r w:rsidR="00EE57E4">
          <w:t xml:space="preserve"> that 3 trials must be completed in return. </w:t>
        </w:r>
      </w:ins>
      <w:ins w:id="58" w:author="Ng" w:date="2016-03-11T14:25:00Z">
        <w:r w:rsidR="00CE0B68">
          <w:t>F</w:t>
        </w:r>
      </w:ins>
      <w:ins w:id="59" w:author="Ng" w:date="2016-03-11T14:26:00Z">
        <w:r w:rsidR="00CE0B68">
          <w:t xml:space="preserve">or the first, he had to travel to Mordor to save Frodo from the overflowing </w:t>
        </w:r>
        <w:r w:rsidR="00CE0B68">
          <w:lastRenderedPageBreak/>
          <w:t xml:space="preserve">lava. </w:t>
        </w:r>
      </w:ins>
      <w:ins w:id="60" w:author="Ng" w:date="2016-03-11T14:27:00Z">
        <w:r w:rsidR="00CE0B68">
          <w:t xml:space="preserve">(That’s right, </w:t>
        </w:r>
      </w:ins>
      <w:ins w:id="61" w:author="Ng" w:date="2016-03-11T14:36:00Z">
        <w:r w:rsidR="00A614C8">
          <w:t>Dumbledore was mixing it up with the eagles</w:t>
        </w:r>
      </w:ins>
      <w:ins w:id="62" w:author="Ng" w:date="2016-03-11T14:27:00Z">
        <w:r w:rsidR="00CE0B68">
          <w:t>). The 2nd trial required</w:t>
        </w:r>
      </w:ins>
      <w:ins w:id="63" w:author="Loni" w:date="2016-03-11T14:30:00Z">
        <w:r w:rsidR="005C03F6">
          <w:t xml:space="preserve"> </w:t>
        </w:r>
      </w:ins>
      <w:ins w:id="64" w:author="Loni" w:date="2016-03-11T14:33:00Z">
        <w:r w:rsidR="005C03F6">
          <w:t xml:space="preserve">to travel into the future to Harry Potter and the Half Blood Prince and use a timeturner to appear exactly </w:t>
        </w:r>
      </w:ins>
      <w:ins w:id="65" w:author="Loni" w:date="2016-03-11T14:43:00Z">
        <w:r w:rsidR="00B74C41">
          <w:t xml:space="preserve">after </w:t>
        </w:r>
      </w:ins>
      <w:ins w:id="66" w:author="Loni" w:date="2016-03-11T14:33:00Z">
        <w:r w:rsidR="005C03F6">
          <w:t>Dumbledore was killed and save his human name buddy</w:t>
        </w:r>
      </w:ins>
      <w:ins w:id="67" w:author="Loni" w:date="2016-03-11T14:43:00Z">
        <w:r w:rsidR="00B74C41">
          <w:t xml:space="preserve"> by applying his amazing fire revival skill</w:t>
        </w:r>
      </w:ins>
      <w:ins w:id="68" w:author="Loni" w:date="2016-03-11T14:33:00Z">
        <w:r w:rsidR="005C03F6">
          <w:t>. The third trial</w:t>
        </w:r>
      </w:ins>
      <w:ins w:id="69" w:author="Ng" w:date="2016-03-11T14:36:00Z">
        <w:r w:rsidR="00A614C8">
          <w:t xml:space="preserve"> was to help Marshal fulfil his </w:t>
        </w:r>
      </w:ins>
      <w:ins w:id="70" w:author="Ng" w:date="2016-03-11T14:37:00Z">
        <w:r w:rsidR="00A614C8">
          <w:t xml:space="preserve">final </w:t>
        </w:r>
      </w:ins>
      <w:ins w:id="71" w:author="Ng" w:date="2016-03-11T14:36:00Z">
        <w:r w:rsidR="00A614C8">
          <w:t>slapbet against Barney</w:t>
        </w:r>
      </w:ins>
      <w:ins w:id="72" w:author="Ng" w:date="2016-03-11T14:37:00Z">
        <w:r w:rsidR="00A614C8">
          <w:t xml:space="preserve">, as Marshal’s previous slap was to powerful he broke all the bones in his hand. </w:t>
        </w:r>
      </w:ins>
    </w:p>
    <w:p w:rsidR="00000000" w:rsidRDefault="00AE1639">
      <w:pPr>
        <w:spacing w:after="0" w:line="360" w:lineRule="auto"/>
        <w:ind w:left="360"/>
        <w:rPr>
          <w:ins w:id="73" w:author="Ng" w:date="2016-03-11T14:37:00Z"/>
        </w:rPr>
        <w:pPrChange w:id="74" w:author="Ng" w:date="2016-03-11T11:02:00Z">
          <w:pPr>
            <w:ind w:left="360"/>
          </w:pPr>
        </w:pPrChange>
      </w:pPr>
    </w:p>
    <w:p w:rsidR="00000000" w:rsidRDefault="00E401E5">
      <w:pPr>
        <w:spacing w:after="0" w:line="360" w:lineRule="auto"/>
        <w:ind w:left="360"/>
        <w:rPr>
          <w:ins w:id="75" w:author="Loni" w:date="2016-03-11T13:21:00Z"/>
        </w:rPr>
        <w:pPrChange w:id="76" w:author="Ng" w:date="2016-03-11T11:02:00Z">
          <w:pPr>
            <w:ind w:left="360"/>
          </w:pPr>
        </w:pPrChange>
      </w:pPr>
      <w:ins w:id="77" w:author="Ng" w:date="2016-03-11T14:37:00Z">
        <w:r>
          <w:t xml:space="preserve">Once all the trials were fulfilled, </w:t>
        </w:r>
      </w:ins>
      <w:ins w:id="78" w:author="Loni" w:date="2016-03-11T14:46:00Z">
        <w:r w:rsidR="00E40EAE">
          <w:t xml:space="preserve"> Dumbledore the hawk was able to keep his power of firebending and fire revival. He then used those </w:t>
        </w:r>
      </w:ins>
      <w:ins w:id="79" w:author="Loni" w:date="2016-03-11T14:47:00Z">
        <w:r w:rsidR="00E40EAE">
          <w:t>powerst o</w:t>
        </w:r>
      </w:ins>
      <w:ins w:id="80" w:author="Loni" w:date="2016-03-11T14:46:00Z">
        <w:r w:rsidR="00E40EAE">
          <w:t xml:space="preserve"> </w:t>
        </w:r>
      </w:ins>
      <w:ins w:id="81" w:author="Loni" w:date="2016-03-11T14:47:00Z">
        <w:r w:rsidR="00E40EAE">
          <w:t>do a lot of good in the world. He travelled to Harry Potter and the chamber of secrets and revived the bitten Hp after he was bitten in the chamber, thats right it was not hawx the pheonix</w:t>
        </w:r>
      </w:ins>
      <w:ins w:id="82" w:author="Loni" w:date="2016-03-11T14:48:00Z">
        <w:r w:rsidR="00E40EAE">
          <w:t>, but it was Dumbledore „Always</w:t>
        </w:r>
      </w:ins>
      <w:ins w:id="83" w:author="Loni" w:date="2016-03-11T14:49:00Z">
        <w:r w:rsidR="00E40EAE">
          <w:t>“ Dumbledore. Then he travelled to Aang an</w:t>
        </w:r>
        <w:r w:rsidR="00594228">
          <w:t>d</w:t>
        </w:r>
      </w:ins>
      <w:bookmarkStart w:id="84" w:name="_GoBack"/>
      <w:bookmarkEnd w:id="84"/>
      <w:ins w:id="85" w:author="Ng" w:date="2016-03-11T14:52:00Z">
        <w:r w:rsidR="006E25B8">
          <w:t xml:space="preserve"> saved him from the zombie apocalypse. You might be wondering what zombie apocalypse? But that just shows how good a job Dumbledore did. </w:t>
        </w:r>
      </w:ins>
      <w:ins w:id="86" w:author="Ng" w:date="2016-03-11T14:53:00Z">
        <w:r w:rsidR="006E25B8">
          <w:t>After Zuko</w:t>
        </w:r>
        <w:r w:rsidR="006E25B8">
          <w:t>’</w:t>
        </w:r>
        <w:r w:rsidR="006E25B8">
          <w:t xml:space="preserve">s father was defeated, everyone acknowledged what Dumbledore had done, and rewarded him be giving him an unlimited supply </w:t>
        </w:r>
      </w:ins>
      <w:ins w:id="87" w:author="Ng" w:date="2016-03-11T14:54:00Z">
        <w:r w:rsidR="001335F6">
          <w:t>dumplings.</w:t>
        </w:r>
      </w:ins>
    </w:p>
    <w:p w:rsidR="00000000" w:rsidRDefault="00AE1639">
      <w:pPr>
        <w:spacing w:after="0" w:line="360" w:lineRule="auto"/>
        <w:ind w:left="360"/>
        <w:rPr>
          <w:ins w:id="88" w:author="Loni" w:date="2016-03-11T13:21:00Z"/>
        </w:rPr>
        <w:pPrChange w:id="89" w:author="Ng" w:date="2016-03-11T11:02:00Z">
          <w:pPr>
            <w:ind w:left="360"/>
          </w:pPr>
        </w:pPrChange>
      </w:pPr>
    </w:p>
    <w:p w:rsidR="00AE1639" w:rsidRDefault="005E4FD0">
      <w:pPr>
        <w:spacing w:after="0" w:line="360" w:lineRule="auto"/>
        <w:ind w:left="360"/>
        <w:pPrChange w:id="90" w:author="Ng" w:date="2016-03-11T11:02:00Z">
          <w:pPr>
            <w:ind w:left="360"/>
          </w:pPr>
        </w:pPrChange>
      </w:pPr>
      <w:ins w:id="91" w:author="Loni" w:date="2016-03-11T13:22:00Z">
        <w:r>
          <w:t>Pink sticky change..pinnk” get the party STAAAARTEEEED”</w:t>
        </w:r>
      </w:ins>
    </w:p>
    <w:sectPr w:rsidR="00AE1639" w:rsidSect="00FB6B02">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Loni" w:date="2016-03-11T11:49:00Z" w:initials="L">
    <w:p w:rsidR="00B34A48" w:rsidRDefault="00B34A48">
      <w:pPr>
        <w:pStyle w:val="CommentText"/>
      </w:pPr>
      <w:r>
        <w:rPr>
          <w:rStyle w:val="CommentReference"/>
        </w:rPr>
        <w:annotationRef/>
      </w:r>
      <w:r>
        <w:t>I think Harry is still in Hogwarts, and can only communicate via Owls, lets see if we can get someone else like Dumbledore on it :D</w:t>
      </w:r>
    </w:p>
  </w:comment>
  <w:comment w:id="19" w:author="Ng" w:date="2016-03-11T11:03:00Z" w:initials="NN">
    <w:p w:rsidR="0005202E" w:rsidRDefault="0005202E">
      <w:pPr>
        <w:pStyle w:val="CommentText"/>
      </w:pPr>
      <w:r>
        <w:rPr>
          <w:rStyle w:val="CommentReference"/>
        </w:rPr>
        <w:annotationRef/>
      </w:r>
      <w:r>
        <w:t>Blah blah blah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639" w:rsidRDefault="00AE1639" w:rsidP="00DE253A">
      <w:pPr>
        <w:spacing w:after="0" w:line="240" w:lineRule="auto"/>
      </w:pPr>
      <w:r>
        <w:separator/>
      </w:r>
    </w:p>
  </w:endnote>
  <w:endnote w:type="continuationSeparator" w:id="0">
    <w:p w:rsidR="00AE1639" w:rsidRDefault="00AE1639" w:rsidP="00DE2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639" w:rsidRDefault="00AE1639" w:rsidP="00DE253A">
      <w:pPr>
        <w:spacing w:after="0" w:line="240" w:lineRule="auto"/>
      </w:pPr>
      <w:r>
        <w:separator/>
      </w:r>
    </w:p>
  </w:footnote>
  <w:footnote w:type="continuationSeparator" w:id="0">
    <w:p w:rsidR="00AE1639" w:rsidRDefault="00AE1639" w:rsidP="00DE25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4299F"/>
    <w:multiLevelType w:val="hybridMultilevel"/>
    <w:tmpl w:val="DFD46CF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778C04C7"/>
    <w:multiLevelType w:val="hybridMultilevel"/>
    <w:tmpl w:val="F08A82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7DD3C01"/>
    <w:multiLevelType w:val="hybridMultilevel"/>
    <w:tmpl w:val="F6A6C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hyphenationZone w:val="425"/>
  <w:characterSpacingControl w:val="doNotCompress"/>
  <w:footnotePr>
    <w:footnote w:id="-1"/>
    <w:footnote w:id="0"/>
  </w:footnotePr>
  <w:endnotePr>
    <w:endnote w:id="-1"/>
    <w:endnote w:id="0"/>
  </w:endnotePr>
  <w:compat>
    <w:useFELayout/>
  </w:compat>
  <w:rsids>
    <w:rsidRoot w:val="00151731"/>
    <w:rsid w:val="00035335"/>
    <w:rsid w:val="0005202E"/>
    <w:rsid w:val="0011657B"/>
    <w:rsid w:val="00116F45"/>
    <w:rsid w:val="001335F6"/>
    <w:rsid w:val="00151731"/>
    <w:rsid w:val="0015421E"/>
    <w:rsid w:val="001870FE"/>
    <w:rsid w:val="001B2C08"/>
    <w:rsid w:val="00212DD6"/>
    <w:rsid w:val="0023139A"/>
    <w:rsid w:val="00233241"/>
    <w:rsid w:val="00234CA5"/>
    <w:rsid w:val="00274EDB"/>
    <w:rsid w:val="002A6359"/>
    <w:rsid w:val="00320170"/>
    <w:rsid w:val="0034739F"/>
    <w:rsid w:val="00350CA2"/>
    <w:rsid w:val="00391EBD"/>
    <w:rsid w:val="004078E0"/>
    <w:rsid w:val="004144F7"/>
    <w:rsid w:val="00442C91"/>
    <w:rsid w:val="00497253"/>
    <w:rsid w:val="005032F0"/>
    <w:rsid w:val="00547B55"/>
    <w:rsid w:val="00560EDF"/>
    <w:rsid w:val="00584924"/>
    <w:rsid w:val="00594228"/>
    <w:rsid w:val="005C03F6"/>
    <w:rsid w:val="005C6E8F"/>
    <w:rsid w:val="005E4FD0"/>
    <w:rsid w:val="00647A9A"/>
    <w:rsid w:val="006D12B0"/>
    <w:rsid w:val="006D4EE3"/>
    <w:rsid w:val="006E25B8"/>
    <w:rsid w:val="00757CBA"/>
    <w:rsid w:val="00790A4C"/>
    <w:rsid w:val="00791C3F"/>
    <w:rsid w:val="007C6A04"/>
    <w:rsid w:val="008B1075"/>
    <w:rsid w:val="00972CAD"/>
    <w:rsid w:val="00976959"/>
    <w:rsid w:val="009B0A18"/>
    <w:rsid w:val="009B6A47"/>
    <w:rsid w:val="009C0C50"/>
    <w:rsid w:val="009E7C4C"/>
    <w:rsid w:val="009F7D3A"/>
    <w:rsid w:val="00A140AE"/>
    <w:rsid w:val="00A614C8"/>
    <w:rsid w:val="00A769F0"/>
    <w:rsid w:val="00AA6B94"/>
    <w:rsid w:val="00AE1639"/>
    <w:rsid w:val="00B34A48"/>
    <w:rsid w:val="00B50A05"/>
    <w:rsid w:val="00B74C41"/>
    <w:rsid w:val="00B829B5"/>
    <w:rsid w:val="00B8320F"/>
    <w:rsid w:val="00B85B0C"/>
    <w:rsid w:val="00BB0AA4"/>
    <w:rsid w:val="00BC1A6F"/>
    <w:rsid w:val="00C606F6"/>
    <w:rsid w:val="00CE0B68"/>
    <w:rsid w:val="00D243EC"/>
    <w:rsid w:val="00D63D28"/>
    <w:rsid w:val="00D6702B"/>
    <w:rsid w:val="00DD4133"/>
    <w:rsid w:val="00DE253A"/>
    <w:rsid w:val="00DF6DE7"/>
    <w:rsid w:val="00E100FE"/>
    <w:rsid w:val="00E1749A"/>
    <w:rsid w:val="00E401E5"/>
    <w:rsid w:val="00E40EAE"/>
    <w:rsid w:val="00E72ABD"/>
    <w:rsid w:val="00E85064"/>
    <w:rsid w:val="00EE57E4"/>
    <w:rsid w:val="00F30374"/>
    <w:rsid w:val="00F432FC"/>
    <w:rsid w:val="00FB6B02"/>
    <w:rsid w:val="00FC4638"/>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A18"/>
    <w:pPr>
      <w:ind w:left="720"/>
      <w:contextualSpacing/>
    </w:pPr>
  </w:style>
  <w:style w:type="paragraph" w:styleId="BalloonText">
    <w:name w:val="Balloon Text"/>
    <w:basedOn w:val="Normal"/>
    <w:link w:val="BalloonTextChar"/>
    <w:uiPriority w:val="99"/>
    <w:semiHidden/>
    <w:unhideWhenUsed/>
    <w:rsid w:val="00DF6D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DE7"/>
    <w:rPr>
      <w:rFonts w:ascii="Tahoma" w:hAnsi="Tahoma" w:cs="Tahoma"/>
      <w:sz w:val="16"/>
      <w:szCs w:val="16"/>
    </w:rPr>
  </w:style>
  <w:style w:type="character" w:styleId="CommentReference">
    <w:name w:val="annotation reference"/>
    <w:basedOn w:val="DefaultParagraphFont"/>
    <w:uiPriority w:val="99"/>
    <w:semiHidden/>
    <w:unhideWhenUsed/>
    <w:rsid w:val="0005202E"/>
    <w:rPr>
      <w:sz w:val="16"/>
      <w:szCs w:val="16"/>
    </w:rPr>
  </w:style>
  <w:style w:type="paragraph" w:styleId="CommentText">
    <w:name w:val="annotation text"/>
    <w:basedOn w:val="Normal"/>
    <w:link w:val="CommentTextChar"/>
    <w:uiPriority w:val="99"/>
    <w:semiHidden/>
    <w:unhideWhenUsed/>
    <w:rsid w:val="0005202E"/>
    <w:pPr>
      <w:spacing w:line="240" w:lineRule="auto"/>
    </w:pPr>
    <w:rPr>
      <w:sz w:val="20"/>
      <w:szCs w:val="20"/>
    </w:rPr>
  </w:style>
  <w:style w:type="character" w:customStyle="1" w:styleId="CommentTextChar">
    <w:name w:val="Comment Text Char"/>
    <w:basedOn w:val="DefaultParagraphFont"/>
    <w:link w:val="CommentText"/>
    <w:uiPriority w:val="99"/>
    <w:semiHidden/>
    <w:rsid w:val="0005202E"/>
    <w:rPr>
      <w:sz w:val="20"/>
      <w:szCs w:val="20"/>
    </w:rPr>
  </w:style>
  <w:style w:type="paragraph" w:styleId="CommentSubject">
    <w:name w:val="annotation subject"/>
    <w:basedOn w:val="CommentText"/>
    <w:next w:val="CommentText"/>
    <w:link w:val="CommentSubjectChar"/>
    <w:uiPriority w:val="99"/>
    <w:semiHidden/>
    <w:unhideWhenUsed/>
    <w:rsid w:val="0005202E"/>
    <w:rPr>
      <w:b/>
      <w:bCs/>
    </w:rPr>
  </w:style>
  <w:style w:type="character" w:customStyle="1" w:styleId="CommentSubjectChar">
    <w:name w:val="Comment Subject Char"/>
    <w:basedOn w:val="CommentTextChar"/>
    <w:link w:val="CommentSubject"/>
    <w:uiPriority w:val="99"/>
    <w:semiHidden/>
    <w:rsid w:val="0005202E"/>
    <w:rPr>
      <w:b/>
      <w:bCs/>
      <w:sz w:val="20"/>
      <w:szCs w:val="20"/>
    </w:rPr>
  </w:style>
  <w:style w:type="paragraph" w:styleId="Header">
    <w:name w:val="header"/>
    <w:basedOn w:val="Normal"/>
    <w:link w:val="HeaderChar"/>
    <w:uiPriority w:val="99"/>
    <w:unhideWhenUsed/>
    <w:rsid w:val="00DE25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E253A"/>
  </w:style>
  <w:style w:type="paragraph" w:styleId="Footer">
    <w:name w:val="footer"/>
    <w:basedOn w:val="Normal"/>
    <w:link w:val="FooterChar"/>
    <w:uiPriority w:val="99"/>
    <w:unhideWhenUsed/>
    <w:rsid w:val="00DE25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E25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B0A18"/>
    <w:pPr>
      <w:ind w:left="720"/>
      <w:contextualSpacing/>
    </w:pPr>
  </w:style>
  <w:style w:type="paragraph" w:styleId="Sprechblasentext">
    <w:name w:val="Balloon Text"/>
    <w:basedOn w:val="Standard"/>
    <w:link w:val="SprechblasentextZchn"/>
    <w:uiPriority w:val="99"/>
    <w:semiHidden/>
    <w:unhideWhenUsed/>
    <w:rsid w:val="00DF6DE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DE7"/>
    <w:rPr>
      <w:rFonts w:ascii="Tahoma" w:hAnsi="Tahoma" w:cs="Tahoma"/>
      <w:sz w:val="16"/>
      <w:szCs w:val="16"/>
    </w:rPr>
  </w:style>
  <w:style w:type="character" w:styleId="Kommentarzeichen">
    <w:name w:val="annotation reference"/>
    <w:basedOn w:val="Absatz-Standardschriftart"/>
    <w:uiPriority w:val="99"/>
    <w:semiHidden/>
    <w:unhideWhenUsed/>
    <w:rsid w:val="0005202E"/>
    <w:rPr>
      <w:sz w:val="16"/>
      <w:szCs w:val="16"/>
    </w:rPr>
  </w:style>
  <w:style w:type="paragraph" w:styleId="Kommentartext">
    <w:name w:val="annotation text"/>
    <w:basedOn w:val="Standard"/>
    <w:link w:val="KommentartextZchn"/>
    <w:uiPriority w:val="99"/>
    <w:semiHidden/>
    <w:unhideWhenUsed/>
    <w:rsid w:val="000520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5202E"/>
    <w:rPr>
      <w:sz w:val="20"/>
      <w:szCs w:val="20"/>
    </w:rPr>
  </w:style>
  <w:style w:type="paragraph" w:styleId="Kommentarthema">
    <w:name w:val="annotation subject"/>
    <w:basedOn w:val="Kommentartext"/>
    <w:next w:val="Kommentartext"/>
    <w:link w:val="KommentarthemaZchn"/>
    <w:uiPriority w:val="99"/>
    <w:semiHidden/>
    <w:unhideWhenUsed/>
    <w:rsid w:val="0005202E"/>
    <w:rPr>
      <w:b/>
      <w:bCs/>
    </w:rPr>
  </w:style>
  <w:style w:type="character" w:customStyle="1" w:styleId="KommentarthemaZchn">
    <w:name w:val="Kommentarthema Zchn"/>
    <w:basedOn w:val="KommentartextZchn"/>
    <w:link w:val="Kommentarthema"/>
    <w:uiPriority w:val="99"/>
    <w:semiHidden/>
    <w:rsid w:val="0005202E"/>
    <w:rPr>
      <w:b/>
      <w:bCs/>
      <w:sz w:val="20"/>
      <w:szCs w:val="20"/>
    </w:rPr>
  </w:style>
  <w:style w:type="paragraph" w:styleId="Kopfzeile">
    <w:name w:val="header"/>
    <w:basedOn w:val="Standard"/>
    <w:link w:val="KopfzeileZchn"/>
    <w:uiPriority w:val="99"/>
    <w:unhideWhenUsed/>
    <w:rsid w:val="00DE253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253A"/>
  </w:style>
  <w:style w:type="paragraph" w:styleId="Fuzeile">
    <w:name w:val="footer"/>
    <w:basedOn w:val="Standard"/>
    <w:link w:val="FuzeileZchn"/>
    <w:uiPriority w:val="99"/>
    <w:unhideWhenUsed/>
    <w:rsid w:val="00DE253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25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483</Words>
  <Characters>2759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18</cp:revision>
  <dcterms:created xsi:type="dcterms:W3CDTF">2016-03-11T13:47:00Z</dcterms:created>
  <dcterms:modified xsi:type="dcterms:W3CDTF">2016-03-11T14:54:00Z</dcterms:modified>
</cp:coreProperties>
</file>